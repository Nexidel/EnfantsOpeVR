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512F" w14:textId="77777777" w:rsidR="008E25B5" w:rsidRPr="00506830" w:rsidRDefault="001E2CBF" w:rsidP="5FFAD1FE">
      <w:pPr>
        <w:pStyle w:val="Heading1"/>
        <w:spacing w:line="408" w:lineRule="auto"/>
        <w:jc w:val="center"/>
        <w:rPr>
          <w:rFonts w:asciiTheme="minorHAnsi" w:eastAsia="Libre Franklin Light" w:hAnsiTheme="minorHAnsi" w:cs="Libre Franklin Light"/>
          <w:b/>
          <w:bCs/>
          <w:sz w:val="24"/>
          <w:szCs w:val="24"/>
        </w:rPr>
      </w:pPr>
      <w:bookmarkStart w:id="0" w:name="_wg56g1j25s4s"/>
      <w:bookmarkEnd w:id="0"/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Qualitative Survey on IT experience: Adults </w:t>
      </w:r>
    </w:p>
    <w:p w14:paraId="2E045130" w14:textId="77777777" w:rsidR="008E25B5" w:rsidRPr="00506830" w:rsidRDefault="001E2CBF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Before starting VR:</w:t>
      </w:r>
    </w:p>
    <w:p w14:paraId="2E045131" w14:textId="592EB101" w:rsidR="008E25B5" w:rsidRPr="00506830" w:rsidRDefault="001E2CBF" w:rsidP="5FFAD1FE">
      <w:pPr>
        <w:numPr>
          <w:ilvl w:val="0"/>
          <w:numId w:val="7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How do you feel about</w:t>
      </w:r>
      <w:r w:rsidR="003559ED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having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  <w:r w:rsidR="008914B9" w:rsidRPr="00506830">
        <w:rPr>
          <w:rFonts w:asciiTheme="minorHAnsi" w:eastAsia="Libre Franklin Light" w:hAnsiTheme="minorHAnsi" w:cs="Libre Franklin Light"/>
          <w:sz w:val="24"/>
          <w:szCs w:val="24"/>
        </w:rPr>
        <w:t>the Virtual Reality experience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today? </w:t>
      </w: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0"/>
        <w:gridCol w:w="566"/>
        <w:gridCol w:w="566"/>
        <w:gridCol w:w="566"/>
        <w:gridCol w:w="566"/>
        <w:gridCol w:w="566"/>
        <w:gridCol w:w="2739"/>
      </w:tblGrid>
      <w:tr w:rsidR="008914B9" w:rsidRPr="00506830" w14:paraId="2E045139" w14:textId="77777777" w:rsidTr="5FFAD1FE">
        <w:tc>
          <w:tcPr>
            <w:tcW w:w="2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2" w14:textId="77777777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Nervous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3" w14:textId="77777777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4" w14:textId="77777777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5" w14:textId="43439329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6" w14:textId="77777777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7" w14:textId="77777777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5</w:t>
            </w:r>
          </w:p>
        </w:tc>
        <w:tc>
          <w:tcPr>
            <w:tcW w:w="2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38" w14:textId="77777777" w:rsidR="008914B9" w:rsidRPr="00506830" w:rsidRDefault="008914B9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Excited</w:t>
            </w:r>
          </w:p>
        </w:tc>
      </w:tr>
    </w:tbl>
    <w:p w14:paraId="2E04513B" w14:textId="77777777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3C" w14:textId="77777777" w:rsidR="008E25B5" w:rsidRPr="00506830" w:rsidRDefault="001E2CBF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At the end of VR:</w:t>
      </w:r>
    </w:p>
    <w:p w14:paraId="05505160" w14:textId="6B0D3DE1" w:rsidR="002C05FB" w:rsidRPr="00506830" w:rsidRDefault="07A30FA3" w:rsidP="5FFAD1FE">
      <w:pPr>
        <w:numPr>
          <w:ilvl w:val="0"/>
          <w:numId w:val="7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How satisfied are you with</w:t>
      </w:r>
      <w:r w:rsidR="001E2CBF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the VR experience today? </w:t>
      </w:r>
    </w:p>
    <w:p w14:paraId="667C94FC" w14:textId="3257F608" w:rsidR="008E25B5" w:rsidRPr="00506830" w:rsidRDefault="002C05FB" w:rsidP="5FFAD1FE">
      <w:pPr>
        <w:ind w:left="72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(Use </w:t>
      </w: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scale) </w:t>
      </w:r>
    </w:p>
    <w:p w14:paraId="06B289DB" w14:textId="65C239F9" w:rsidR="008E25B5" w:rsidRPr="00506830" w:rsidRDefault="30CA698B" w:rsidP="5FFAD1FE">
      <w:pPr>
        <w:pStyle w:val="ListParagraph"/>
        <w:numPr>
          <w:ilvl w:val="1"/>
          <w:numId w:val="4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Totally satisfied</w:t>
      </w:r>
    </w:p>
    <w:p w14:paraId="33709A0F" w14:textId="0BAE8483" w:rsidR="008E25B5" w:rsidRPr="00506830" w:rsidRDefault="30CA698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satisfied</w:t>
      </w:r>
    </w:p>
    <w:p w14:paraId="5FE453BA" w14:textId="3FACDD5D" w:rsidR="008E25B5" w:rsidRPr="00506830" w:rsidRDefault="30CA698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Neutral</w:t>
      </w:r>
    </w:p>
    <w:p w14:paraId="74FA9A37" w14:textId="1C4574FB" w:rsidR="008E25B5" w:rsidRPr="00506830" w:rsidRDefault="30CA698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unsatisfied</w:t>
      </w:r>
    </w:p>
    <w:p w14:paraId="2E04513D" w14:textId="62F17560" w:rsidR="008E25B5" w:rsidRPr="00506830" w:rsidRDefault="30CA698B" w:rsidP="1DD1E4E6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1DD1E4E6">
        <w:rPr>
          <w:rFonts w:asciiTheme="minorHAnsi" w:eastAsia="Libre Franklin Light" w:hAnsiTheme="minorHAnsi" w:cs="Libre Franklin Light"/>
          <w:sz w:val="24"/>
          <w:szCs w:val="24"/>
        </w:rPr>
        <w:t>Totally</w:t>
      </w:r>
      <w:r w:rsidR="4EE43BC8" w:rsidRPr="1DD1E4E6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  <w:r w:rsidRPr="1DD1E4E6">
        <w:rPr>
          <w:rFonts w:asciiTheme="minorHAnsi" w:eastAsia="Libre Franklin Light" w:hAnsiTheme="minorHAnsi" w:cs="Libre Franklin Light"/>
          <w:sz w:val="24"/>
          <w:szCs w:val="24"/>
        </w:rPr>
        <w:t>unsatisfied</w:t>
      </w:r>
      <w:r>
        <w:br/>
      </w:r>
    </w:p>
    <w:p w14:paraId="7AD3F980" w14:textId="34E60142" w:rsidR="00DD4658" w:rsidRPr="00506830" w:rsidRDefault="001E2CBF" w:rsidP="5FFAD1FE">
      <w:pPr>
        <w:pStyle w:val="ListParagraph"/>
        <w:numPr>
          <w:ilvl w:val="0"/>
          <w:numId w:val="7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Would you use VR again if offered for future intrathecal administration? </w:t>
      </w:r>
      <w:r w:rsidR="00DD4658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(Use </w:t>
      </w:r>
      <w:proofErr w:type="gramStart"/>
      <w:r w:rsidR="00DD4658"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="00DD4658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scale) </w:t>
      </w:r>
    </w:p>
    <w:p w14:paraId="409794CB" w14:textId="41D13BB5" w:rsidR="6F7F14FC" w:rsidRPr="00506830" w:rsidRDefault="6F7F14FC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Definitely</w:t>
      </w:r>
    </w:p>
    <w:p w14:paraId="24DE23CD" w14:textId="6DCAC547" w:rsidR="6F7F14FC" w:rsidRPr="00506830" w:rsidRDefault="6F7F14FC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Probably</w:t>
      </w:r>
    </w:p>
    <w:p w14:paraId="01A7944B" w14:textId="2F27B41D" w:rsidR="62E38843" w:rsidRPr="00506830" w:rsidRDefault="62E38843" w:rsidP="5FFAD1FE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Neutral</w:t>
      </w:r>
    </w:p>
    <w:p w14:paraId="1F58C9C0" w14:textId="0A87F7B2" w:rsidR="34065E70" w:rsidRPr="00506830" w:rsidRDefault="34065E70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Probably not</w:t>
      </w:r>
    </w:p>
    <w:p w14:paraId="21318125" w14:textId="1D2C338E" w:rsidR="34065E70" w:rsidRPr="00506830" w:rsidRDefault="34065E70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Definitely not</w:t>
      </w:r>
      <w:proofErr w:type="gramEnd"/>
    </w:p>
    <w:p w14:paraId="2E04513F" w14:textId="3117941E" w:rsidR="008E25B5" w:rsidRPr="00506830" w:rsidRDefault="008E25B5" w:rsidP="5FFAD1FE">
      <w:pPr>
        <w:ind w:left="72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43" w14:textId="5FE31AD1" w:rsidR="008E25B5" w:rsidRPr="00506830" w:rsidRDefault="001E2CBF" w:rsidP="5FFAD1FE">
      <w:pPr>
        <w:numPr>
          <w:ilvl w:val="0"/>
          <w:numId w:val="7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Compar</w:t>
      </w:r>
      <w:r w:rsidR="00D1203A" w:rsidRPr="00506830">
        <w:rPr>
          <w:rFonts w:asciiTheme="minorHAnsi" w:eastAsia="Libre Franklin Light" w:hAnsiTheme="minorHAnsi" w:cs="Libre Franklin Light"/>
          <w:sz w:val="24"/>
          <w:szCs w:val="24"/>
        </w:rPr>
        <w:t>ing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this injection </w:t>
      </w:r>
      <w:r w:rsidR="00171CFB" w:rsidRPr="00506830">
        <w:rPr>
          <w:rFonts w:asciiTheme="minorHAnsi" w:eastAsia="Libre Franklin Light" w:hAnsiTheme="minorHAnsi" w:cs="Libre Franklin Light"/>
          <w:sz w:val="24"/>
          <w:szCs w:val="24"/>
        </w:rPr>
        <w:t>visit</w:t>
      </w:r>
      <w:r w:rsidR="00B76218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with VR,</w:t>
      </w:r>
      <w:r w:rsidR="00171CFB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  <w:r w:rsidR="00ED0A5D" w:rsidRPr="00506830">
        <w:rPr>
          <w:rFonts w:asciiTheme="minorHAnsi" w:eastAsia="Libre Franklin Light" w:hAnsiTheme="minorHAnsi" w:cs="Libre Franklin Light"/>
          <w:sz w:val="24"/>
          <w:szCs w:val="24"/>
        </w:rPr>
        <w:t>to the</w:t>
      </w:r>
      <w:r w:rsidR="00171CFB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  <w:r w:rsidR="00ED0A5D" w:rsidRPr="00506830">
        <w:rPr>
          <w:rFonts w:asciiTheme="minorHAnsi" w:eastAsia="Libre Franklin Light" w:hAnsiTheme="minorHAnsi" w:cs="Libre Franklin Light"/>
          <w:sz w:val="24"/>
          <w:szCs w:val="24"/>
        </w:rPr>
        <w:t>visit without VR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, </w:t>
      </w:r>
      <w:r w:rsidR="00D1203A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how </w:t>
      </w:r>
      <w:r w:rsidR="00AF6ED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did you feel </w:t>
      </w:r>
      <w:r w:rsidR="00D1203A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the time </w:t>
      </w:r>
      <w:r w:rsidR="00365ABF" w:rsidRPr="00506830">
        <w:rPr>
          <w:rFonts w:asciiTheme="minorHAnsi" w:eastAsia="Libre Franklin Light" w:hAnsiTheme="minorHAnsi" w:cs="Libre Franklin Light"/>
          <w:sz w:val="24"/>
          <w:szCs w:val="24"/>
        </w:rPr>
        <w:t>passed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>?</w:t>
      </w:r>
    </w:p>
    <w:p w14:paraId="2E045144" w14:textId="77777777" w:rsidR="008E25B5" w:rsidRPr="00506830" w:rsidRDefault="001E2CBF" w:rsidP="5FFAD1FE">
      <w:pPr>
        <w:numPr>
          <w:ilvl w:val="0"/>
          <w:numId w:val="12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Much faster</w:t>
      </w:r>
    </w:p>
    <w:p w14:paraId="2E045145" w14:textId="77777777" w:rsidR="008E25B5" w:rsidRPr="00506830" w:rsidRDefault="001E2CBF" w:rsidP="5FFAD1FE">
      <w:pPr>
        <w:numPr>
          <w:ilvl w:val="0"/>
          <w:numId w:val="12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faster</w:t>
      </w:r>
    </w:p>
    <w:p w14:paraId="2E045146" w14:textId="77777777" w:rsidR="008E25B5" w:rsidRPr="00506830" w:rsidRDefault="001E2CBF" w:rsidP="5FFAD1FE">
      <w:pPr>
        <w:numPr>
          <w:ilvl w:val="0"/>
          <w:numId w:val="12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No difference</w:t>
      </w:r>
    </w:p>
    <w:p w14:paraId="2E045147" w14:textId="77777777" w:rsidR="008E25B5" w:rsidRPr="00506830" w:rsidRDefault="001E2CBF" w:rsidP="5FFAD1FE">
      <w:pPr>
        <w:numPr>
          <w:ilvl w:val="0"/>
          <w:numId w:val="12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slower</w:t>
      </w:r>
    </w:p>
    <w:p w14:paraId="63CB6635" w14:textId="71B30038" w:rsidR="00455010" w:rsidRPr="00506830" w:rsidRDefault="00455010" w:rsidP="5FFAD1FE">
      <w:pPr>
        <w:numPr>
          <w:ilvl w:val="0"/>
          <w:numId w:val="12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Much slower</w:t>
      </w:r>
      <w:r w:rsidRPr="00506830">
        <w:rPr>
          <w:rFonts w:asciiTheme="minorHAnsi" w:hAnsiTheme="minorHAnsi"/>
          <w:sz w:val="24"/>
          <w:szCs w:val="24"/>
        </w:rP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00506830" w:rsidRPr="00506830" w14:paraId="5600518B" w14:textId="77777777" w:rsidTr="5FFAD1FE">
        <w:trPr>
          <w:trHeight w:val="315"/>
          <w:jc w:val="center"/>
        </w:trPr>
        <w:tc>
          <w:tcPr>
            <w:tcW w:w="1659" w:type="dxa"/>
          </w:tcPr>
          <w:p w14:paraId="58786290" w14:textId="2BFE9787" w:rsidR="6601E10D" w:rsidRPr="00506830" w:rsidRDefault="6601E10D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Much slower</w:t>
            </w:r>
          </w:p>
        </w:tc>
        <w:tc>
          <w:tcPr>
            <w:tcW w:w="1659" w:type="dxa"/>
          </w:tcPr>
          <w:p w14:paraId="165C004F" w14:textId="548E6D12" w:rsidR="17460454" w:rsidRPr="00506830" w:rsidRDefault="17460454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Somewhat faster</w:t>
            </w:r>
          </w:p>
        </w:tc>
        <w:tc>
          <w:tcPr>
            <w:tcW w:w="1659" w:type="dxa"/>
          </w:tcPr>
          <w:p w14:paraId="6A647340" w14:textId="2BF28E57" w:rsidR="17460454" w:rsidRPr="00506830" w:rsidRDefault="17460454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No difference</w:t>
            </w:r>
          </w:p>
        </w:tc>
        <w:tc>
          <w:tcPr>
            <w:tcW w:w="1659" w:type="dxa"/>
          </w:tcPr>
          <w:p w14:paraId="1B89CAD6" w14:textId="5AB68DE4" w:rsidR="17460454" w:rsidRPr="00506830" w:rsidRDefault="17460454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Somewhat faster</w:t>
            </w:r>
          </w:p>
        </w:tc>
        <w:tc>
          <w:tcPr>
            <w:tcW w:w="1659" w:type="dxa"/>
          </w:tcPr>
          <w:p w14:paraId="702BE4AF" w14:textId="05DB25E3" w:rsidR="17460454" w:rsidRPr="00506830" w:rsidRDefault="17460454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Much faster</w:t>
            </w:r>
          </w:p>
        </w:tc>
      </w:tr>
      <w:tr w:rsidR="5FFAD1FE" w:rsidRPr="00506830" w14:paraId="2096F460" w14:textId="77777777" w:rsidTr="5FFAD1FE">
        <w:trPr>
          <w:trHeight w:val="315"/>
          <w:jc w:val="center"/>
        </w:trPr>
        <w:tc>
          <w:tcPr>
            <w:tcW w:w="1659" w:type="dxa"/>
          </w:tcPr>
          <w:p w14:paraId="23E5AD17" w14:textId="62E33275" w:rsidR="728F0D0A" w:rsidRPr="00506830" w:rsidRDefault="728F0D0A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4691AC5E" w14:textId="2A68B87C" w:rsidR="728F0D0A" w:rsidRPr="00506830" w:rsidRDefault="728F0D0A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4ED87D67" w14:textId="581D211E" w:rsidR="728F0D0A" w:rsidRPr="00506830" w:rsidRDefault="728F0D0A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47531C40" w14:textId="76AF120A" w:rsidR="728F0D0A" w:rsidRPr="00506830" w:rsidRDefault="728F0D0A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503192B3" w14:textId="00C44E22" w:rsidR="728F0D0A" w:rsidRPr="00506830" w:rsidRDefault="728F0D0A" w:rsidP="5FFAD1FE">
            <w:pPr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5</w:t>
            </w:r>
          </w:p>
        </w:tc>
      </w:tr>
    </w:tbl>
    <w:p w14:paraId="2E04514F" w14:textId="77777777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50" w14:textId="77777777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52" w14:textId="541F552E" w:rsidR="008E25B5" w:rsidRPr="00506830" w:rsidRDefault="001E2CBF" w:rsidP="5FFAD1FE">
      <w:pPr>
        <w:numPr>
          <w:ilvl w:val="0"/>
          <w:numId w:val="7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Considering your virtual reality experience, how likely are you to recommend VR to another patient treated by intrathecal administration?</w:t>
      </w:r>
    </w:p>
    <w:tbl>
      <w:tblPr>
        <w:tblW w:w="90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8E25B5" w:rsidRPr="00506830" w14:paraId="2E04515D" w14:textId="77777777" w:rsidTr="5FFAD1FE"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616E" w14:textId="3187970C" w:rsidR="3DB7152D" w:rsidRPr="00506830" w:rsidRDefault="3DB7152D" w:rsidP="5FFAD1FE">
            <w:pPr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3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4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5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6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7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8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9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A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B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5C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10</w:t>
            </w:r>
          </w:p>
        </w:tc>
      </w:tr>
    </w:tbl>
    <w:p w14:paraId="4DEF944D" w14:textId="1EDEE395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6FCFD5BA" w14:textId="439B7C70" w:rsidR="008E25B5" w:rsidRPr="00506830" w:rsidRDefault="53BD862B" w:rsidP="5FFAD1FE">
      <w:pPr>
        <w:numPr>
          <w:ilvl w:val="0"/>
          <w:numId w:val="7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lastRenderedPageBreak/>
        <w:t>How would you describe your Virtual Reality experience in a short sentence or a few words?</w:t>
      </w:r>
    </w:p>
    <w:p w14:paraId="2E045160" w14:textId="6116B61A" w:rsidR="008E25B5" w:rsidRPr="00506830" w:rsidRDefault="001E2CBF" w:rsidP="5FFAD1FE">
      <w:pPr>
        <w:pStyle w:val="Heading1"/>
        <w:jc w:val="both"/>
        <w:rPr>
          <w:rFonts w:asciiTheme="minorHAnsi" w:eastAsia="Libre Franklin" w:hAnsiTheme="minorHAnsi" w:cs="Libre Franklin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  <w:r w:rsidRPr="00506830">
        <w:rPr>
          <w:rFonts w:asciiTheme="minorHAnsi" w:hAnsiTheme="minorHAnsi"/>
          <w:sz w:val="24"/>
          <w:szCs w:val="24"/>
        </w:rPr>
        <w:br w:type="page"/>
      </w:r>
    </w:p>
    <w:p w14:paraId="2E045161" w14:textId="77777777" w:rsidR="008E25B5" w:rsidRPr="00506830" w:rsidRDefault="001E2CBF" w:rsidP="5FFAD1FE">
      <w:pPr>
        <w:pStyle w:val="Heading1"/>
        <w:jc w:val="center"/>
        <w:rPr>
          <w:rFonts w:asciiTheme="minorHAnsi" w:eastAsia="Libre Franklin" w:hAnsiTheme="minorHAnsi" w:cs="Libre Franklin"/>
          <w:sz w:val="24"/>
          <w:szCs w:val="24"/>
        </w:rPr>
      </w:pPr>
      <w:bookmarkStart w:id="1" w:name="_y9ook2rdyj3"/>
      <w:bookmarkEnd w:id="1"/>
      <w:commentRangeStart w:id="2"/>
      <w:commentRangeStart w:id="3"/>
      <w:commentRangeStart w:id="4"/>
      <w:r w:rsidRPr="00506830">
        <w:rPr>
          <w:rFonts w:asciiTheme="minorHAnsi" w:eastAsia="Libre Franklin" w:hAnsiTheme="minorHAnsi" w:cs="Libre Franklin"/>
          <w:sz w:val="24"/>
          <w:szCs w:val="24"/>
        </w:rPr>
        <w:lastRenderedPageBreak/>
        <w:t>Children under 12 years old survey</w:t>
      </w:r>
      <w:commentRangeEnd w:id="2"/>
      <w:r w:rsidRPr="00506830">
        <w:rPr>
          <w:rStyle w:val="CommentReference"/>
          <w:rFonts w:asciiTheme="minorHAnsi" w:hAnsiTheme="minorHAnsi"/>
          <w:sz w:val="24"/>
          <w:szCs w:val="24"/>
        </w:rPr>
        <w:commentReference w:id="2"/>
      </w:r>
      <w:commentRangeEnd w:id="3"/>
      <w:r w:rsidRPr="00506830">
        <w:rPr>
          <w:rStyle w:val="CommentReference"/>
          <w:rFonts w:asciiTheme="minorHAnsi" w:hAnsiTheme="minorHAnsi"/>
          <w:sz w:val="24"/>
          <w:szCs w:val="24"/>
        </w:rPr>
        <w:commentReference w:id="3"/>
      </w:r>
      <w:commentRangeEnd w:id="4"/>
      <w:r w:rsidRPr="00506830">
        <w:rPr>
          <w:rStyle w:val="CommentReference"/>
          <w:rFonts w:asciiTheme="minorHAnsi" w:hAnsiTheme="minorHAnsi"/>
          <w:sz w:val="24"/>
          <w:szCs w:val="24"/>
        </w:rPr>
        <w:commentReference w:id="4"/>
      </w:r>
      <w:r w:rsidRPr="00506830">
        <w:rPr>
          <w:rFonts w:asciiTheme="minorHAnsi" w:hAnsiTheme="minorHAnsi"/>
          <w:sz w:val="24"/>
          <w:szCs w:val="24"/>
        </w:rPr>
        <w:br/>
      </w:r>
    </w:p>
    <w:p w14:paraId="2E045162" w14:textId="77777777" w:rsidR="008E25B5" w:rsidRPr="00506830" w:rsidRDefault="001E2CBF" w:rsidP="5FFAD1FE">
      <w:pPr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Before starting:</w:t>
      </w:r>
    </w:p>
    <w:p w14:paraId="2E045163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How do you feel about using these </w:t>
      </w:r>
      <w:commentRangeStart w:id="5"/>
      <w:r w:rsidRPr="00506830">
        <w:rPr>
          <w:rFonts w:asciiTheme="minorHAnsi" w:eastAsia="Libre Franklin Light" w:hAnsiTheme="minorHAnsi" w:cs="Libre Franklin Light"/>
          <w:sz w:val="24"/>
          <w:szCs w:val="24"/>
        </w:rPr>
        <w:t>goggles to watch a video today?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commentRangeEnd w:id="5"/>
      <w:r w:rsidR="001569F5" w:rsidRPr="00506830">
        <w:rPr>
          <w:rStyle w:val="CommentReference"/>
          <w:rFonts w:asciiTheme="minorHAnsi" w:hAnsiTheme="minorHAnsi"/>
          <w:sz w:val="24"/>
          <w:szCs w:val="24"/>
        </w:rPr>
        <w:commentReference w:id="5"/>
      </w:r>
      <w:r w:rsidRPr="0050683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2E0451C2" wp14:editId="2E0451C3">
            <wp:extent cx="476250" cy="4762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2E0451C4" wp14:editId="2E0451C5">
            <wp:extent cx="476250" cy="4762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2E0451C6" wp14:editId="2E0451C7">
            <wp:extent cx="476250" cy="47625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hAnsiTheme="minorHAnsi"/>
          <w:sz w:val="24"/>
          <w:szCs w:val="24"/>
        </w:rPr>
        <w:br/>
      </w:r>
    </w:p>
    <w:p w14:paraId="2E045164" w14:textId="77777777" w:rsidR="008E25B5" w:rsidRPr="00506830" w:rsidRDefault="001E2CBF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At the end of </w:t>
      </w:r>
      <w:proofErr w:type="gramStart"/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VR :</w:t>
      </w:r>
      <w:proofErr w:type="gramEnd"/>
    </w:p>
    <w:p w14:paraId="2E045165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How much did you like using these goggles today?</w:t>
      </w:r>
      <w:r w:rsidRPr="00506830">
        <w:rPr>
          <w:rFonts w:asciiTheme="minorHAnsi" w:hAnsiTheme="minorHAnsi"/>
          <w:sz w:val="24"/>
          <w:szCs w:val="24"/>
        </w:rPr>
        <w:br/>
      </w:r>
      <w:r w:rsidRPr="0050683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2E0451C8" wp14:editId="2E0451C9">
            <wp:extent cx="476250" cy="47625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2E0451CA" wp14:editId="2E0451CB">
            <wp:extent cx="476250" cy="4762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2E0451CC" wp14:editId="2E0451CD">
            <wp:extent cx="476250" cy="4762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45166" w14:textId="77777777" w:rsidR="008E25B5" w:rsidRPr="00506830" w:rsidRDefault="008E25B5" w:rsidP="5FFAD1FE">
      <w:pPr>
        <w:jc w:val="both"/>
        <w:rPr>
          <w:rFonts w:asciiTheme="minorHAnsi" w:hAnsiTheme="minorHAnsi"/>
          <w:sz w:val="24"/>
          <w:szCs w:val="24"/>
        </w:rPr>
      </w:pPr>
    </w:p>
    <w:p w14:paraId="2E045167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Next time you come to the </w:t>
      </w: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hospital,</w:t>
      </w:r>
      <w:proofErr w:type="gramEnd"/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would you like to use these goggles again?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CE" wp14:editId="2E0451CF">
            <wp:extent cx="476250" cy="47625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0" wp14:editId="2E0451D1">
            <wp:extent cx="476250" cy="476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2" wp14:editId="2E0451D3">
            <wp:extent cx="476250" cy="476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  No</w:t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        </w:t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Not sure</w:t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  </w:t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Yes</w:t>
      </w:r>
    </w:p>
    <w:p w14:paraId="2E045168" w14:textId="77777777" w:rsidR="008E25B5" w:rsidRPr="00506830" w:rsidRDefault="008E25B5" w:rsidP="5FFAD1FE">
      <w:pPr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</w:p>
    <w:p w14:paraId="2E045169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Compare this injection visit to the hospital with your previous one, how did time pass?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4" wp14:editId="2E0451D5">
            <wp:extent cx="476250" cy="47625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6" wp14:editId="2E0451D7">
            <wp:extent cx="476250" cy="4762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8" wp14:editId="2E0451D9">
            <wp:extent cx="476250" cy="47625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4516A" w14:textId="77777777" w:rsidR="008E25B5" w:rsidRPr="00506830" w:rsidRDefault="001E2CBF" w:rsidP="5FFAD1FE">
      <w:pPr>
        <w:ind w:left="720"/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Slower</w:t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       Same time</w:t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hAnsiTheme="minorHAnsi"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Faster</w:t>
      </w:r>
    </w:p>
    <w:p w14:paraId="2E04516B" w14:textId="77777777" w:rsidR="008E25B5" w:rsidRPr="00506830" w:rsidRDefault="001E2CBF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hAnsiTheme="minorHAnsi"/>
          <w:sz w:val="24"/>
          <w:szCs w:val="24"/>
        </w:rPr>
        <w:br w:type="page"/>
      </w:r>
    </w:p>
    <w:p w14:paraId="2E04516C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lastRenderedPageBreak/>
        <w:t xml:space="preserve">How did you feel during this injection visit in comparison with your previous one?          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  <w:t xml:space="preserve">      </w:t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A" wp14:editId="2E0451DB">
            <wp:extent cx="481013" cy="4762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C" wp14:editId="2E0451DD">
            <wp:extent cx="476250" cy="4762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      </w:t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DE" wp14:editId="2E0451DF">
            <wp:extent cx="476250" cy="4762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More scared</w:t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Same as last time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</w:t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Less scared</w:t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br/>
      </w:r>
    </w:p>
    <w:p w14:paraId="2E04516D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Would you want your friends to use these goggles if they come to the hospital? 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E0" wp14:editId="2E0451E1">
            <wp:extent cx="476250" cy="47625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E2" wp14:editId="2E0451E3">
            <wp:extent cx="476250" cy="4762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noProof/>
          <w:sz w:val="24"/>
          <w:szCs w:val="24"/>
        </w:rPr>
        <w:drawing>
          <wp:inline distT="114300" distB="114300" distL="114300" distR="114300" wp14:anchorId="2E0451E4" wp14:editId="2E0451E5">
            <wp:extent cx="476250" cy="47625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br/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  No</w:t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        </w:t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Not sure</w:t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" w:hAnsiTheme="minorHAnsi" w:cs="Libre Franklin"/>
          <w:b/>
          <w:sz w:val="24"/>
          <w:szCs w:val="24"/>
        </w:rPr>
        <w:tab/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ab/>
        <w:t xml:space="preserve">   </w:t>
      </w: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>Yes</w:t>
      </w:r>
    </w:p>
    <w:p w14:paraId="2E04516E" w14:textId="77777777" w:rsidR="008E25B5" w:rsidRPr="00506830" w:rsidRDefault="008E25B5" w:rsidP="5FFAD1FE">
      <w:pPr>
        <w:ind w:left="720"/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</w:p>
    <w:p w14:paraId="2E04516F" w14:textId="77777777" w:rsidR="008E25B5" w:rsidRPr="00506830" w:rsidRDefault="001E2CBF" w:rsidP="5FFAD1FE">
      <w:pPr>
        <w:numPr>
          <w:ilvl w:val="0"/>
          <w:numId w:val="9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If one of your friends asked you how your experience with the goggles was like today, how would you describe it to them? </w:t>
      </w:r>
      <w:r w:rsidRPr="00506830">
        <w:rPr>
          <w:rFonts w:asciiTheme="minorHAnsi" w:hAnsiTheme="minorHAnsi"/>
          <w:sz w:val="24"/>
          <w:szCs w:val="24"/>
        </w:rPr>
        <w:br/>
      </w:r>
      <w:r w:rsidRPr="00506830">
        <w:rPr>
          <w:rFonts w:asciiTheme="minorHAnsi" w:eastAsia="Libre Franklin Light" w:hAnsiTheme="minorHAnsi" w:cs="Libre Franklin Light"/>
          <w:i/>
          <w:iCs/>
          <w:sz w:val="24"/>
          <w:szCs w:val="24"/>
        </w:rPr>
        <w:t>You can draw or write a few sentences.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8E25B5" w:rsidRPr="00506830" w14:paraId="2E045171" w14:textId="77777777" w:rsidTr="5FFAD1FE">
        <w:trPr>
          <w:trHeight w:val="5010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0" w14:textId="77777777" w:rsidR="008E25B5" w:rsidRPr="00506830" w:rsidRDefault="008E25B5" w:rsidP="5FFAD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</w:p>
        </w:tc>
      </w:tr>
    </w:tbl>
    <w:p w14:paraId="2E045172" w14:textId="77777777" w:rsidR="008E25B5" w:rsidRPr="00506830" w:rsidRDefault="008E25B5" w:rsidP="5FFAD1FE">
      <w:pPr>
        <w:spacing w:line="408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73" w14:textId="77777777" w:rsidR="008E25B5" w:rsidRPr="00506830" w:rsidRDefault="008E25B5" w:rsidP="5FFAD1FE">
      <w:pPr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</w:p>
    <w:p w14:paraId="2E045174" w14:textId="77777777" w:rsidR="008E25B5" w:rsidRPr="00506830" w:rsidRDefault="008E25B5" w:rsidP="5FFAD1FE">
      <w:pPr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</w:p>
    <w:p w14:paraId="24CF311F" w14:textId="77777777" w:rsidR="00506830" w:rsidRDefault="001E2CBF" w:rsidP="5FFAD1FE">
      <w:pPr>
        <w:spacing w:before="120" w:after="120"/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     </w:t>
      </w:r>
    </w:p>
    <w:p w14:paraId="743D68D7" w14:textId="77777777" w:rsidR="00506830" w:rsidRDefault="00506830">
      <w:pPr>
        <w:rPr>
          <w:rFonts w:asciiTheme="minorHAnsi" w:eastAsia="Libre Franklin" w:hAnsiTheme="minorHAnsi" w:cs="Libre Franklin"/>
          <w:b/>
          <w:bCs/>
          <w:sz w:val="24"/>
          <w:szCs w:val="24"/>
        </w:rPr>
      </w:pPr>
      <w:r>
        <w:rPr>
          <w:rFonts w:asciiTheme="minorHAnsi" w:eastAsia="Libre Franklin" w:hAnsiTheme="minorHAnsi" w:cs="Libre Franklin"/>
          <w:b/>
          <w:bCs/>
          <w:sz w:val="24"/>
          <w:szCs w:val="24"/>
        </w:rPr>
        <w:br w:type="page"/>
      </w:r>
    </w:p>
    <w:p w14:paraId="2E045175" w14:textId="3B9C3F83" w:rsidR="008E25B5" w:rsidRPr="00506830" w:rsidRDefault="001E2CBF" w:rsidP="5FFAD1FE">
      <w:pPr>
        <w:spacing w:before="120" w:after="120"/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lastRenderedPageBreak/>
        <w:t>The custom caregiver satisfaction survey to evaluate the patient's experience is as follows: (for caregivers present on the day of IT administration)</w:t>
      </w:r>
      <w:hyperlink r:id="rId23" w:anchor="_msocom_1">
        <w:r w:rsidRPr="00506830">
          <w:rPr>
            <w:rFonts w:asciiTheme="minorHAnsi" w:eastAsia="Libre Franklin" w:hAnsiTheme="minorHAnsi" w:cs="Libre Franklin"/>
            <w:b/>
            <w:bCs/>
            <w:sz w:val="24"/>
            <w:szCs w:val="24"/>
          </w:rPr>
          <w:t xml:space="preserve"> </w:t>
        </w:r>
      </w:hyperlink>
      <w:hyperlink r:id="rId24" w:anchor="_msocom_1">
        <w:r w:rsidRPr="00506830">
          <w:rPr>
            <w:rFonts w:asciiTheme="minorHAnsi" w:eastAsia="Libre Franklin" w:hAnsiTheme="minorHAnsi" w:cs="Libre Franklin"/>
            <w:b/>
            <w:bCs/>
            <w:sz w:val="24"/>
            <w:szCs w:val="24"/>
          </w:rPr>
          <w:t>[1]</w:t>
        </w:r>
      </w:hyperlink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t xml:space="preserve"> </w:t>
      </w:r>
    </w:p>
    <w:p w14:paraId="2E045176" w14:textId="77777777" w:rsidR="008E25B5" w:rsidRPr="00506830" w:rsidRDefault="001E2CBF" w:rsidP="5FFAD1FE">
      <w:pPr>
        <w:spacing w:before="120" w:after="12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</w:p>
    <w:p w14:paraId="2E045177" w14:textId="77777777" w:rsidR="008E25B5" w:rsidRPr="00506830" w:rsidRDefault="001E2CBF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Before starting VR:</w:t>
      </w:r>
    </w:p>
    <w:p w14:paraId="2E045178" w14:textId="3A30C5AD" w:rsidR="008E25B5" w:rsidRPr="00506830" w:rsidRDefault="008E219D" w:rsidP="5FFAD1FE">
      <w:pPr>
        <w:numPr>
          <w:ilvl w:val="0"/>
          <w:numId w:val="6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How do you feel about your child/charge having the Virtual Reality experience today? </w:t>
      </w: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0"/>
        <w:gridCol w:w="566"/>
        <w:gridCol w:w="566"/>
        <w:gridCol w:w="566"/>
        <w:gridCol w:w="566"/>
        <w:gridCol w:w="566"/>
        <w:gridCol w:w="2739"/>
      </w:tblGrid>
      <w:tr w:rsidR="008E25B5" w:rsidRPr="00506830" w14:paraId="2E045180" w14:textId="77777777" w:rsidTr="5FFAD1FE"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9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Nervous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A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B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C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D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E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5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7F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Excited</w:t>
            </w:r>
          </w:p>
        </w:tc>
      </w:tr>
    </w:tbl>
    <w:p w14:paraId="2E045181" w14:textId="77777777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82" w14:textId="77777777" w:rsidR="008E25B5" w:rsidRPr="00506830" w:rsidRDefault="008E25B5" w:rsidP="5FFAD1FE">
      <w:pPr>
        <w:spacing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83" w14:textId="77777777" w:rsidR="008E25B5" w:rsidRPr="00506830" w:rsidRDefault="001E2CBF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At the end of VR:</w:t>
      </w:r>
    </w:p>
    <w:p w14:paraId="2E045184" w14:textId="6AAA1425" w:rsidR="008E25B5" w:rsidRPr="00506830" w:rsidRDefault="001E2CBF" w:rsidP="5FFAD1FE">
      <w:pPr>
        <w:numPr>
          <w:ilvl w:val="0"/>
          <w:numId w:val="10"/>
        </w:numPr>
        <w:spacing w:after="240"/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How did your child/charge seem during the IT injection today</w:t>
      </w:r>
      <w:r w:rsidR="00A10680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with VR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compared to previously</w:t>
      </w:r>
      <w:r w:rsidR="00A10680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without VR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? </w:t>
      </w:r>
      <w:r w:rsidR="008E219D" w:rsidRPr="00506830">
        <w:rPr>
          <w:rFonts w:asciiTheme="minorHAnsi" w:eastAsia="Libre Franklin Light" w:hAnsiTheme="minorHAnsi" w:cs="Libre Franklin Light"/>
          <w:sz w:val="24"/>
          <w:szCs w:val="24"/>
        </w:rPr>
        <w:t>(</w:t>
      </w:r>
      <w:proofErr w:type="gramStart"/>
      <w:r w:rsidR="008E219D"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="008E219D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scale)</w:t>
      </w:r>
    </w:p>
    <w:p w14:paraId="03AD2A06" w14:textId="3C2663D0" w:rsidR="694D684C" w:rsidRPr="00506830" w:rsidRDefault="694D684C" w:rsidP="5FFAD1FE">
      <w:pPr>
        <w:pStyle w:val="ListParagraph"/>
        <w:numPr>
          <w:ilvl w:val="0"/>
          <w:numId w:val="3"/>
        </w:num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Much calmer</w:t>
      </w:r>
    </w:p>
    <w:p w14:paraId="50010F36" w14:textId="05214A80" w:rsidR="694D684C" w:rsidRPr="00506830" w:rsidRDefault="694D684C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calmer</w:t>
      </w:r>
    </w:p>
    <w:p w14:paraId="42B23AB2" w14:textId="1BE659C2" w:rsidR="694D684C" w:rsidRPr="00506830" w:rsidRDefault="694D684C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Same </w:t>
      </w:r>
    </w:p>
    <w:p w14:paraId="0206329E" w14:textId="23977D37" w:rsidR="694D684C" w:rsidRPr="00506830" w:rsidRDefault="694D684C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more anxious</w:t>
      </w:r>
    </w:p>
    <w:p w14:paraId="0AE5BB26" w14:textId="7607B5F8" w:rsidR="694D684C" w:rsidRPr="00506830" w:rsidRDefault="694D684C" w:rsidP="5FFAD1FE">
      <w:pPr>
        <w:pStyle w:val="ListParagraph"/>
        <w:numPr>
          <w:ilvl w:val="0"/>
          <w:numId w:val="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Much more anxious</w:t>
      </w:r>
    </w:p>
    <w:p w14:paraId="4BA2A3D1" w14:textId="1155E487" w:rsidR="5FFAD1FE" w:rsidRPr="00506830" w:rsidRDefault="5FFAD1FE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86" w14:textId="46769843" w:rsidR="008E25B5" w:rsidRPr="00506830" w:rsidRDefault="001E2CBF" w:rsidP="5FFAD1FE">
      <w:pPr>
        <w:numPr>
          <w:ilvl w:val="0"/>
          <w:numId w:val="13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Would you want your child/charge to use VR again if offered for future intrathecal administration? </w:t>
      </w:r>
      <w:r w:rsidR="00CF3B55" w:rsidRPr="00506830">
        <w:rPr>
          <w:rFonts w:asciiTheme="minorHAnsi" w:eastAsia="Libre Franklin Light" w:hAnsiTheme="minorHAnsi" w:cs="Libre Franklin Light"/>
          <w:sz w:val="24"/>
          <w:szCs w:val="24"/>
        </w:rPr>
        <w:t>(</w:t>
      </w:r>
      <w:proofErr w:type="gramStart"/>
      <w:r w:rsidR="00CF3B55"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="00CF3B5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scale)</w:t>
      </w:r>
    </w:p>
    <w:p w14:paraId="0FE1DB5E" w14:textId="6BC7BC0B" w:rsidR="040327FA" w:rsidRPr="00506830" w:rsidRDefault="040327FA" w:rsidP="5FFAD1F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Definitely</w:t>
      </w:r>
    </w:p>
    <w:p w14:paraId="046B9E92" w14:textId="6DCAC547" w:rsidR="040327FA" w:rsidRPr="00506830" w:rsidRDefault="040327FA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Probably</w:t>
      </w:r>
    </w:p>
    <w:p w14:paraId="7CA8B4F9" w14:textId="2F27B41D" w:rsidR="040327FA" w:rsidRPr="00506830" w:rsidRDefault="040327FA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Neutral</w:t>
      </w:r>
    </w:p>
    <w:p w14:paraId="5F21C61D" w14:textId="0A87F7B2" w:rsidR="040327FA" w:rsidRPr="00506830" w:rsidRDefault="040327FA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Probably not</w:t>
      </w:r>
    </w:p>
    <w:p w14:paraId="3F2134A1" w14:textId="41DBCA71" w:rsidR="040327FA" w:rsidRPr="00506830" w:rsidRDefault="040327FA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Definitely not</w:t>
      </w:r>
      <w:proofErr w:type="gramEnd"/>
    </w:p>
    <w:p w14:paraId="2E04518A" w14:textId="60C9B154" w:rsidR="008E25B5" w:rsidRPr="00506830" w:rsidRDefault="001E2CBF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4. Considering your child/charge’s virtual reality experience, how likely are you to recommend VR to another patient treated by intrathecal administration?</w:t>
      </w:r>
    </w:p>
    <w:p w14:paraId="2E04518B" w14:textId="77777777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tbl>
      <w:tblPr>
        <w:tblW w:w="90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8E25B5" w:rsidRPr="00506830" w14:paraId="2E045196" w14:textId="77777777" w:rsidTr="5FFAD1FE"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922A" w14:textId="07007276" w:rsidR="023E5EA1" w:rsidRPr="00506830" w:rsidRDefault="023E5EA1" w:rsidP="5FFAD1FE">
            <w:pPr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8C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8D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8E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8F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90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91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92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93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94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5195" w14:textId="77777777" w:rsidR="008E25B5" w:rsidRPr="00506830" w:rsidRDefault="001E2CBF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10</w:t>
            </w:r>
          </w:p>
        </w:tc>
      </w:tr>
    </w:tbl>
    <w:p w14:paraId="2E045197" w14:textId="77777777" w:rsidR="008E25B5" w:rsidRPr="00506830" w:rsidRDefault="008E25B5" w:rsidP="5FFAD1FE">
      <w:p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98" w14:textId="77777777" w:rsidR="008E25B5" w:rsidRPr="00506830" w:rsidRDefault="008E25B5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99" w14:textId="5CDBB740" w:rsidR="008E25B5" w:rsidRPr="00506830" w:rsidRDefault="001E2CBF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</w:p>
    <w:p w14:paraId="74120A6F" w14:textId="77777777" w:rsidR="00CF3B55" w:rsidRPr="00506830" w:rsidRDefault="00CF3B55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0D242436" w14:textId="77777777" w:rsidR="00CF3B55" w:rsidRPr="00506830" w:rsidRDefault="001E2CBF" w:rsidP="5FFAD1FE">
      <w:pPr>
        <w:spacing w:before="120" w:after="120"/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" w:hAnsiTheme="minorHAnsi" w:cs="Libre Franklin"/>
          <w:b/>
          <w:bCs/>
          <w:sz w:val="24"/>
          <w:szCs w:val="24"/>
        </w:rPr>
        <w:lastRenderedPageBreak/>
        <w:t>The custom care team’ satisfaction survey to evaluate the patient's experience is as follows:</w:t>
      </w:r>
      <w:hyperlink r:id="rId25" w:anchor="_msocom_3">
        <w:r w:rsidRPr="00506830">
          <w:rPr>
            <w:rFonts w:asciiTheme="minorHAnsi" w:eastAsia="Libre Franklin" w:hAnsiTheme="minorHAnsi" w:cs="Libre Franklin"/>
            <w:b/>
            <w:bCs/>
            <w:sz w:val="24"/>
            <w:szCs w:val="24"/>
          </w:rPr>
          <w:t xml:space="preserve"> </w:t>
        </w:r>
      </w:hyperlink>
    </w:p>
    <w:p w14:paraId="6269DC43" w14:textId="77777777" w:rsidR="00CF3B55" w:rsidRPr="00506830" w:rsidRDefault="00CF3B55" w:rsidP="5FFAD1FE">
      <w:pPr>
        <w:spacing w:before="120" w:after="120"/>
        <w:jc w:val="both"/>
        <w:rPr>
          <w:rFonts w:asciiTheme="minorHAnsi" w:hAnsiTheme="minorHAnsi"/>
          <w:sz w:val="24"/>
          <w:szCs w:val="24"/>
        </w:rPr>
      </w:pPr>
    </w:p>
    <w:p w14:paraId="1F58246E" w14:textId="272F7EFD" w:rsidR="00CF3B55" w:rsidRPr="00506830" w:rsidRDefault="5492BDB8" w:rsidP="1DD1E4E6">
      <w:pPr>
        <w:numPr>
          <w:ilvl w:val="0"/>
          <w:numId w:val="14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1DD1E4E6">
        <w:rPr>
          <w:rFonts w:asciiTheme="minorHAnsi" w:eastAsia="Libre Franklin Light" w:hAnsiTheme="minorHAnsi" w:cs="Libre Franklin Light"/>
          <w:sz w:val="24"/>
          <w:szCs w:val="24"/>
        </w:rPr>
        <w:t>How satisfied are you with the VR experience</w:t>
      </w:r>
      <w:del w:id="6" w:author="Jingjing Wang" w:date="2021-11-10T14:25:00Z">
        <w:r w:rsidRPr="1DD1E4E6" w:rsidDel="5492BDB8">
          <w:rPr>
            <w:rFonts w:asciiTheme="minorHAnsi" w:eastAsia="Libre Franklin Light" w:hAnsiTheme="minorHAnsi" w:cs="Libre Franklin Light"/>
            <w:sz w:val="24"/>
            <w:szCs w:val="24"/>
          </w:rPr>
          <w:delText xml:space="preserve"> today</w:delText>
        </w:r>
      </w:del>
      <w:r w:rsidR="002A5025" w:rsidRPr="1DD1E4E6">
        <w:rPr>
          <w:rFonts w:asciiTheme="minorHAnsi" w:eastAsia="Libre Franklin Light" w:hAnsiTheme="minorHAnsi" w:cs="Libre Franklin Light"/>
          <w:sz w:val="24"/>
          <w:szCs w:val="24"/>
        </w:rPr>
        <w:t xml:space="preserve"> for the patient</w:t>
      </w:r>
      <w:r w:rsidR="00CF3B55" w:rsidRPr="1DD1E4E6">
        <w:rPr>
          <w:rFonts w:asciiTheme="minorHAnsi" w:eastAsia="Libre Franklin Light" w:hAnsiTheme="minorHAnsi" w:cs="Libre Franklin Light"/>
          <w:sz w:val="24"/>
          <w:szCs w:val="24"/>
        </w:rPr>
        <w:t xml:space="preserve"> today? </w:t>
      </w:r>
    </w:p>
    <w:p w14:paraId="137A4683" w14:textId="77777777" w:rsidR="00CF3B55" w:rsidRPr="00506830" w:rsidRDefault="00CF3B55" w:rsidP="5FFAD1FE">
      <w:pPr>
        <w:ind w:left="72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(Use </w:t>
      </w: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scale) </w:t>
      </w:r>
    </w:p>
    <w:p w14:paraId="755530AC" w14:textId="65C239F9" w:rsidR="436F02EB" w:rsidRPr="00506830" w:rsidRDefault="436F02EB" w:rsidP="5FFAD1FE">
      <w:pPr>
        <w:pStyle w:val="ListParagraph"/>
        <w:numPr>
          <w:ilvl w:val="1"/>
          <w:numId w:val="4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Totally satisfied</w:t>
      </w:r>
    </w:p>
    <w:p w14:paraId="3B0498BC" w14:textId="0BAE8483" w:rsidR="436F02EB" w:rsidRPr="00506830" w:rsidRDefault="436F02E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satisfied</w:t>
      </w:r>
    </w:p>
    <w:p w14:paraId="2E245EC8" w14:textId="3FACDD5D" w:rsidR="436F02EB" w:rsidRPr="00506830" w:rsidRDefault="436F02E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Neutral</w:t>
      </w:r>
    </w:p>
    <w:p w14:paraId="1A67FF72" w14:textId="1C4574FB" w:rsidR="436F02EB" w:rsidRPr="00506830" w:rsidRDefault="436F02E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 unsatisfied</w:t>
      </w:r>
    </w:p>
    <w:p w14:paraId="1A0ECA47" w14:textId="13B9B528" w:rsidR="436F02EB" w:rsidRPr="00506830" w:rsidRDefault="436F02EB" w:rsidP="5FFAD1FE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Totally unsatisfied</w:t>
      </w:r>
    </w:p>
    <w:p w14:paraId="0AE3AAF2" w14:textId="2662D5AC" w:rsidR="5FFAD1FE" w:rsidRPr="00506830" w:rsidRDefault="5FFAD1FE" w:rsidP="5FFAD1FE">
      <w:pPr>
        <w:ind w:left="72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649C5598" w14:textId="2CC3ACE7" w:rsidR="00506830" w:rsidRPr="00506830" w:rsidRDefault="001A6B01" w:rsidP="00506830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Did</w:t>
      </w:r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the VR 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>experience</w:t>
      </w:r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impede you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>r work</w:t>
      </w:r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during the </w:t>
      </w:r>
      <w:r w:rsidRPr="00506830">
        <w:rPr>
          <w:rFonts w:asciiTheme="minorHAnsi" w:eastAsia="Libre Franklin Light" w:hAnsiTheme="minorHAnsi" w:cs="Libre Franklin Light"/>
          <w:sz w:val="24"/>
          <w:szCs w:val="24"/>
        </w:rPr>
        <w:t>IT injection</w:t>
      </w:r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>? (</w:t>
      </w:r>
      <w:proofErr w:type="gramStart"/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</w:t>
      </w:r>
      <w:r w:rsidR="00506830" w:rsidRPr="00506830">
        <w:rPr>
          <w:rFonts w:asciiTheme="minorHAnsi" w:eastAsia="Libre Franklin Light" w:hAnsiTheme="minorHAnsi" w:cs="Libre Franklin Light"/>
          <w:sz w:val="24"/>
          <w:szCs w:val="24"/>
        </w:rPr>
        <w:t>)</w:t>
      </w:r>
      <w:r w:rsidR="002A5025"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</w:t>
      </w:r>
    </w:p>
    <w:p w14:paraId="1BFB14CA" w14:textId="172AEB94" w:rsidR="659D0785" w:rsidRPr="00506830" w:rsidRDefault="659D0785" w:rsidP="0050683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Significantly</w:t>
      </w:r>
    </w:p>
    <w:p w14:paraId="711AB2DB" w14:textId="48D4F6AC" w:rsidR="4350221B" w:rsidRPr="00506830" w:rsidRDefault="4350221B" w:rsidP="0050683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Somewhat</w:t>
      </w:r>
    </w:p>
    <w:p w14:paraId="5725491E" w14:textId="602C3B0F" w:rsidR="4350221B" w:rsidRPr="00506830" w:rsidRDefault="4350221B" w:rsidP="0050683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Undecided</w:t>
      </w:r>
    </w:p>
    <w:p w14:paraId="74D82397" w14:textId="0C55602A" w:rsidR="4350221B" w:rsidRPr="00506830" w:rsidRDefault="4350221B" w:rsidP="0050683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Not really</w:t>
      </w:r>
    </w:p>
    <w:p w14:paraId="491C626F" w14:textId="11220EA9" w:rsidR="4350221B" w:rsidRPr="00506830" w:rsidRDefault="4350221B" w:rsidP="00506830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Theme="minorHAnsi" w:hAnsiTheme="minorHAnsi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Not at all</w:t>
      </w:r>
    </w:p>
    <w:p w14:paraId="3A4745AD" w14:textId="77777777" w:rsidR="001A6B01" w:rsidRPr="00506830" w:rsidRDefault="001A6B01" w:rsidP="5FFAD1FE">
      <w:pPr>
        <w:pStyle w:val="ListParagraph"/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6D11729C" w14:textId="0048B6EA" w:rsidR="001A6B01" w:rsidRPr="00506830" w:rsidRDefault="001A6B01" w:rsidP="5FFAD1FE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Would you incorporate virtual reality into your clinical practice for IT? (</w:t>
      </w: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5 point</w:t>
      </w:r>
      <w:proofErr w:type="gramEnd"/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 scale)</w:t>
      </w:r>
    </w:p>
    <w:p w14:paraId="7A7A19FD" w14:textId="7AB956E7" w:rsidR="451185D5" w:rsidRPr="00506830" w:rsidRDefault="451185D5" w:rsidP="5FFAD1F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Definitely</w:t>
      </w:r>
    </w:p>
    <w:p w14:paraId="7A577F2A" w14:textId="6DCAC547" w:rsidR="451185D5" w:rsidRPr="00506830" w:rsidRDefault="451185D5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Probably</w:t>
      </w:r>
    </w:p>
    <w:p w14:paraId="1008CD3C" w14:textId="2F27B41D" w:rsidR="451185D5" w:rsidRPr="00506830" w:rsidRDefault="451185D5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Neutral</w:t>
      </w:r>
    </w:p>
    <w:p w14:paraId="2FD8C43A" w14:textId="0A87F7B2" w:rsidR="451185D5" w:rsidRPr="00506830" w:rsidRDefault="451185D5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Probably not</w:t>
      </w:r>
    </w:p>
    <w:p w14:paraId="75727949" w14:textId="7F6213B3" w:rsidR="451185D5" w:rsidRPr="00506830" w:rsidRDefault="451185D5" w:rsidP="5FFAD1FE">
      <w:pPr>
        <w:pStyle w:val="ListParagraph"/>
        <w:numPr>
          <w:ilvl w:val="0"/>
          <w:numId w:val="1"/>
        </w:numPr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proofErr w:type="gramStart"/>
      <w:r w:rsidRPr="00506830">
        <w:rPr>
          <w:rFonts w:asciiTheme="minorHAnsi" w:eastAsia="Libre Franklin Light" w:hAnsiTheme="minorHAnsi" w:cs="Libre Franklin Light"/>
          <w:sz w:val="24"/>
          <w:szCs w:val="24"/>
        </w:rPr>
        <w:t>Definitely not</w:t>
      </w:r>
      <w:proofErr w:type="gramEnd"/>
    </w:p>
    <w:p w14:paraId="009DDF6A" w14:textId="77777777" w:rsidR="001A6B01" w:rsidRPr="00506830" w:rsidRDefault="001A6B01" w:rsidP="5FFAD1FE">
      <w:pPr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5BDDF51E" w14:textId="4105B255" w:rsidR="001A6B01" w:rsidRPr="00506830" w:rsidRDefault="001A6B01" w:rsidP="5FFAD1FE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 xml:space="preserve">Considering your patient’s virtual reality experience, how likely are you to recommend VR to another patient treated by intrathecal administration? (NPS Scale) 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506830" w:rsidRPr="00506830" w14:paraId="2C5083F7" w14:textId="77777777" w:rsidTr="5FFAD1FE"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FED7" w14:textId="3187970C" w:rsidR="5FFAD1FE" w:rsidRPr="00506830" w:rsidRDefault="5FFAD1FE" w:rsidP="5FFAD1FE">
            <w:pPr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0</w:t>
            </w:r>
          </w:p>
        </w:tc>
        <w:tc>
          <w:tcPr>
            <w:tcW w:w="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A6A1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3C75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0B7E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3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9EC8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6A19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0FFA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6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3E5C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7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90A2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ED84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D12F" w14:textId="77777777" w:rsidR="5FFAD1FE" w:rsidRPr="00506830" w:rsidRDefault="5FFAD1FE" w:rsidP="5FFAD1FE">
            <w:pPr>
              <w:widowControl w:val="0"/>
              <w:spacing w:line="240" w:lineRule="auto"/>
              <w:jc w:val="center"/>
              <w:rPr>
                <w:rFonts w:asciiTheme="minorHAnsi" w:eastAsia="Libre Franklin Light" w:hAnsiTheme="minorHAnsi" w:cs="Libre Franklin Light"/>
                <w:sz w:val="24"/>
                <w:szCs w:val="24"/>
              </w:rPr>
            </w:pPr>
            <w:r w:rsidRPr="00506830">
              <w:rPr>
                <w:rFonts w:asciiTheme="minorHAnsi" w:eastAsia="Libre Franklin Light" w:hAnsiTheme="minorHAnsi" w:cs="Libre Franklin Light"/>
                <w:sz w:val="24"/>
                <w:szCs w:val="24"/>
              </w:rPr>
              <w:t>10</w:t>
            </w:r>
          </w:p>
        </w:tc>
      </w:tr>
    </w:tbl>
    <w:p w14:paraId="4EF9ABC2" w14:textId="7EC35D02" w:rsidR="001A6B01" w:rsidRPr="00506830" w:rsidRDefault="001A6B01" w:rsidP="5FFAD1FE">
      <w:pPr>
        <w:pStyle w:val="ListParagrap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BF" w14:textId="61DE3F3A" w:rsidR="008E25B5" w:rsidRPr="00506830" w:rsidRDefault="001A6B01" w:rsidP="5FFAD1FE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  <w:r w:rsidRPr="00506830">
        <w:rPr>
          <w:rFonts w:asciiTheme="minorHAnsi" w:eastAsia="Libre Franklin Light" w:hAnsiTheme="minorHAnsi" w:cs="Libre Franklin Light"/>
          <w:sz w:val="24"/>
          <w:szCs w:val="24"/>
        </w:rPr>
        <w:t>Please provide any further relevant comments</w:t>
      </w:r>
      <w:r w:rsidRPr="00506830">
        <w:rPr>
          <w:rFonts w:asciiTheme="minorHAnsi" w:hAnsiTheme="minorHAnsi"/>
          <w:sz w:val="24"/>
          <w:szCs w:val="24"/>
        </w:rPr>
        <w:t>.</w:t>
      </w:r>
    </w:p>
    <w:p w14:paraId="2E0451C0" w14:textId="77777777" w:rsidR="008E25B5" w:rsidRPr="00506830" w:rsidRDefault="008E25B5" w:rsidP="5FFAD1FE">
      <w:pPr>
        <w:spacing w:before="240" w:after="240"/>
        <w:jc w:val="both"/>
        <w:rPr>
          <w:rFonts w:asciiTheme="minorHAnsi" w:eastAsia="Libre Franklin Light" w:hAnsiTheme="minorHAnsi" w:cs="Libre Franklin Light"/>
          <w:sz w:val="24"/>
          <w:szCs w:val="24"/>
        </w:rPr>
      </w:pPr>
    </w:p>
    <w:p w14:paraId="2E0451C1" w14:textId="77777777" w:rsidR="008E25B5" w:rsidRPr="00506830" w:rsidRDefault="008E25B5" w:rsidP="5FFAD1FE">
      <w:pPr>
        <w:jc w:val="both"/>
        <w:rPr>
          <w:rFonts w:asciiTheme="minorHAnsi" w:eastAsia="Libre Franklin" w:hAnsiTheme="minorHAnsi" w:cs="Libre Franklin"/>
          <w:b/>
          <w:bCs/>
          <w:sz w:val="24"/>
          <w:szCs w:val="24"/>
        </w:rPr>
      </w:pPr>
    </w:p>
    <w:sectPr w:rsidR="008E25B5" w:rsidRPr="005068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arah Clark" w:date="2021-10-28T14:57:00Z" w:initials="">
    <w:p w14:paraId="2E0451E7" w14:textId="77777777" w:rsidR="008E25B5" w:rsidRDefault="001E2C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suggestion from Medical: use this version for &lt;15</w:t>
      </w:r>
    </w:p>
  </w:comment>
  <w:comment w:id="3" w:author="Sarah Clark" w:date="2021-11-04T14:27:00Z" w:initials="SC">
    <w:p w14:paraId="49B6C7E5" w14:textId="77777777" w:rsidR="00DB0BE5" w:rsidRDefault="00DB0BE5">
      <w:pPr>
        <w:pStyle w:val="CommentText"/>
      </w:pPr>
      <w:r>
        <w:rPr>
          <w:rStyle w:val="CommentReference"/>
        </w:rPr>
        <w:annotationRef/>
      </w:r>
      <w:r>
        <w:t>test 12 – 15 both surveys</w:t>
      </w:r>
      <w:r w:rsidR="00450954">
        <w:t xml:space="preserve"> to check preference</w:t>
      </w:r>
    </w:p>
    <w:p w14:paraId="7FE4E885" w14:textId="360A71A6" w:rsidR="00450954" w:rsidRDefault="00450954">
      <w:pPr>
        <w:pStyle w:val="CommentText"/>
      </w:pPr>
    </w:p>
  </w:comment>
  <w:comment w:id="4" w:author="Sarah Clark" w:date="2021-11-04T15:00:00Z" w:initials="SC">
    <w:p w14:paraId="307A8E57" w14:textId="1C8B2C7B" w:rsidR="001F3C65" w:rsidRDefault="001F3C65">
      <w:pPr>
        <w:pStyle w:val="CommentText"/>
      </w:pPr>
      <w:r>
        <w:rPr>
          <w:rStyle w:val="CommentReference"/>
        </w:rPr>
        <w:annotationRef/>
      </w:r>
      <w:r>
        <w:t xml:space="preserve">Team felt </w:t>
      </w:r>
      <w:proofErr w:type="gramStart"/>
      <w:r>
        <w:t>12 year olds</w:t>
      </w:r>
      <w:proofErr w:type="gramEnd"/>
      <w:r>
        <w:t xml:space="preserve"> were the oldest who should use this survey</w:t>
      </w:r>
    </w:p>
  </w:comment>
  <w:comment w:id="5" w:author="Sarah Clark" w:date="2021-11-04T14:28:00Z" w:initials="SC">
    <w:p w14:paraId="21830C68" w14:textId="61797EB7" w:rsidR="001569F5" w:rsidRDefault="001569F5">
      <w:pPr>
        <w:pStyle w:val="CommentText"/>
      </w:pPr>
      <w:r>
        <w:rPr>
          <w:rStyle w:val="CommentReference"/>
        </w:rPr>
        <w:annotationRef/>
      </w:r>
      <w:r>
        <w:t xml:space="preserve">ask children to describe virtual reality experience – need to check the terms that can be understood.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451E7" w15:done="0"/>
  <w15:commentEx w15:paraId="7FE4E885" w15:paraIdParent="2E0451E7" w15:done="0"/>
  <w15:commentEx w15:paraId="307A8E57" w15:paraIdParent="2E0451E7" w15:done="0"/>
  <w15:commentEx w15:paraId="21830C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E6C48" w16cex:dateUtc="2021-11-04T13:27:00Z"/>
  <w16cex:commentExtensible w16cex:durableId="252E73FB" w16cex:dateUtc="2021-11-04T14:00:00Z"/>
  <w16cex:commentExtensible w16cex:durableId="252E6CA3" w16cex:dateUtc="2021-11-04T1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451E7" w16cid:durableId="252E6524"/>
  <w16cid:commentId w16cid:paraId="7FE4E885" w16cid:durableId="252E6C48"/>
  <w16cid:commentId w16cid:paraId="307A8E57" w16cid:durableId="252E73FB"/>
  <w16cid:commentId w16cid:paraId="21830C68" w16cid:durableId="252E6C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Libre Franklin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D5A"/>
    <w:multiLevelType w:val="hybridMultilevel"/>
    <w:tmpl w:val="230AA020"/>
    <w:lvl w:ilvl="0" w:tplc="6CFC8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4B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80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6A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A6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87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0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C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4E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76EE"/>
    <w:multiLevelType w:val="multilevel"/>
    <w:tmpl w:val="95160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D6A6B"/>
    <w:multiLevelType w:val="multilevel"/>
    <w:tmpl w:val="991AF6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573D4B"/>
    <w:multiLevelType w:val="multilevel"/>
    <w:tmpl w:val="3B48A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C945DD"/>
    <w:multiLevelType w:val="multilevel"/>
    <w:tmpl w:val="03A07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6C5017"/>
    <w:multiLevelType w:val="hybridMultilevel"/>
    <w:tmpl w:val="99D8692A"/>
    <w:lvl w:ilvl="0" w:tplc="DA28B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25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C80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A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28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CE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6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27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A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B3A25"/>
    <w:multiLevelType w:val="multilevel"/>
    <w:tmpl w:val="BB821F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EC303E9"/>
    <w:multiLevelType w:val="multilevel"/>
    <w:tmpl w:val="697A0C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35108D2"/>
    <w:multiLevelType w:val="hybridMultilevel"/>
    <w:tmpl w:val="181C37B0"/>
    <w:lvl w:ilvl="0" w:tplc="B1CEB3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6DE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41248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B20D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CAF36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7A89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84B12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D41E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482D0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D8520A"/>
    <w:multiLevelType w:val="multilevel"/>
    <w:tmpl w:val="06DEC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4D5FAF"/>
    <w:multiLevelType w:val="hybridMultilevel"/>
    <w:tmpl w:val="12A0051A"/>
    <w:lvl w:ilvl="0" w:tplc="011C05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048F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8AAB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9663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56FD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9A78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78D2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8CF4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F2208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090D93"/>
    <w:multiLevelType w:val="multilevel"/>
    <w:tmpl w:val="06DEC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900F6B"/>
    <w:multiLevelType w:val="multilevel"/>
    <w:tmpl w:val="5D66924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A763A4"/>
    <w:multiLevelType w:val="multilevel"/>
    <w:tmpl w:val="8CBEF4A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4E27AC"/>
    <w:multiLevelType w:val="multilevel"/>
    <w:tmpl w:val="501E1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14"/>
  </w:num>
  <w:num w:numId="10">
    <w:abstractNumId w:val="13"/>
  </w:num>
  <w:num w:numId="11">
    <w:abstractNumId w:val="4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h Clark">
    <w15:presenceInfo w15:providerId="AD" w15:userId="S::sarah.clark@biogen.com::f7b59a59-d47f-4b83-9ead-807b0b824a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B5"/>
    <w:rsid w:val="00076E34"/>
    <w:rsid w:val="00095C12"/>
    <w:rsid w:val="00097F7D"/>
    <w:rsid w:val="000D04A0"/>
    <w:rsid w:val="001569F5"/>
    <w:rsid w:val="00167C69"/>
    <w:rsid w:val="00171CFB"/>
    <w:rsid w:val="001A6B01"/>
    <w:rsid w:val="001E2CBF"/>
    <w:rsid w:val="001F3C65"/>
    <w:rsid w:val="00222AD2"/>
    <w:rsid w:val="002A5025"/>
    <w:rsid w:val="002B5A24"/>
    <w:rsid w:val="002C05FB"/>
    <w:rsid w:val="003530C0"/>
    <w:rsid w:val="003559ED"/>
    <w:rsid w:val="00365ABF"/>
    <w:rsid w:val="00450954"/>
    <w:rsid w:val="00455010"/>
    <w:rsid w:val="00506830"/>
    <w:rsid w:val="005C096B"/>
    <w:rsid w:val="00643DC3"/>
    <w:rsid w:val="0071452E"/>
    <w:rsid w:val="008914B9"/>
    <w:rsid w:val="008E219D"/>
    <w:rsid w:val="008E25B5"/>
    <w:rsid w:val="009D0F44"/>
    <w:rsid w:val="009D85FC"/>
    <w:rsid w:val="00A10680"/>
    <w:rsid w:val="00AF6ED5"/>
    <w:rsid w:val="00B76218"/>
    <w:rsid w:val="00CF3B55"/>
    <w:rsid w:val="00D1203A"/>
    <w:rsid w:val="00DB0BE5"/>
    <w:rsid w:val="00DD4658"/>
    <w:rsid w:val="00E55A55"/>
    <w:rsid w:val="00E88BCC"/>
    <w:rsid w:val="00ED0A5D"/>
    <w:rsid w:val="00FF6FCD"/>
    <w:rsid w:val="023E5EA1"/>
    <w:rsid w:val="035A22DB"/>
    <w:rsid w:val="040327FA"/>
    <w:rsid w:val="0435189B"/>
    <w:rsid w:val="07A30FA3"/>
    <w:rsid w:val="08C34AF4"/>
    <w:rsid w:val="0BA045EB"/>
    <w:rsid w:val="0C152FB4"/>
    <w:rsid w:val="0CAD313B"/>
    <w:rsid w:val="0CE1D347"/>
    <w:rsid w:val="108524B6"/>
    <w:rsid w:val="12D1AEC1"/>
    <w:rsid w:val="12E6357C"/>
    <w:rsid w:val="172079AB"/>
    <w:rsid w:val="17460454"/>
    <w:rsid w:val="1B90B6AE"/>
    <w:rsid w:val="1DD1E4E6"/>
    <w:rsid w:val="1E531493"/>
    <w:rsid w:val="254DA4BB"/>
    <w:rsid w:val="26CACC9F"/>
    <w:rsid w:val="2952726D"/>
    <w:rsid w:val="2E43D14A"/>
    <w:rsid w:val="2E80798F"/>
    <w:rsid w:val="30CA698B"/>
    <w:rsid w:val="30FDFB79"/>
    <w:rsid w:val="3212CD90"/>
    <w:rsid w:val="34065E70"/>
    <w:rsid w:val="3BDAF78F"/>
    <w:rsid w:val="3C62FA7F"/>
    <w:rsid w:val="3DB7152D"/>
    <w:rsid w:val="3F7362FE"/>
    <w:rsid w:val="4350221B"/>
    <w:rsid w:val="436F02EB"/>
    <w:rsid w:val="451185D5"/>
    <w:rsid w:val="45345EE3"/>
    <w:rsid w:val="460365C7"/>
    <w:rsid w:val="4EE43BC8"/>
    <w:rsid w:val="50510E09"/>
    <w:rsid w:val="53BD862B"/>
    <w:rsid w:val="543250D3"/>
    <w:rsid w:val="5492BDB8"/>
    <w:rsid w:val="5509EC74"/>
    <w:rsid w:val="5FA56D09"/>
    <w:rsid w:val="5FFAD1FE"/>
    <w:rsid w:val="61DA6A5E"/>
    <w:rsid w:val="62E38843"/>
    <w:rsid w:val="6415AA0C"/>
    <w:rsid w:val="659D0785"/>
    <w:rsid w:val="6601E10D"/>
    <w:rsid w:val="6676B6DF"/>
    <w:rsid w:val="694D684C"/>
    <w:rsid w:val="6ABFA3A7"/>
    <w:rsid w:val="6F7F14FC"/>
    <w:rsid w:val="728F0D0A"/>
    <w:rsid w:val="7A225D4E"/>
    <w:rsid w:val="7A97C0EE"/>
    <w:rsid w:val="7EF7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512F"/>
  <w15:docId w15:val="{73516EF5-2412-4C4A-848C-D122C2DE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F4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465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biib.sharepoint.com/sites/BDHGlobalMedicalOffice/Shared%20Documents/Projects/Capsule/Capsule_Protocol_V0.1_20210907_Oct%2015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hyperlink" Target="https://biib.sharepoint.com/sites/BDHGlobalMedicalOffice/Shared%20Documents/Projects/Capsule/Capsule_Protocol_V0.1_20210907_Oct%2015.docx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biib.sharepoint.com/sites/BDHGlobalMedicalOffice/Shared%20Documents/Projects/Capsule/Capsule_Protocol_V0.1_20210907_Oct%2015.docx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E2460F4204E4F85705BCF49681E5E" ma:contentTypeVersion="12" ma:contentTypeDescription="Create a new document." ma:contentTypeScope="" ma:versionID="a1a311a4401bedb637073e728571030a">
  <xsd:schema xmlns:xsd="http://www.w3.org/2001/XMLSchema" xmlns:xs="http://www.w3.org/2001/XMLSchema" xmlns:p="http://schemas.microsoft.com/office/2006/metadata/properties" xmlns:ns2="ebda9b61-ce14-48a1-8bc8-69c55382f7b1" xmlns:ns3="fdd5e187-1485-4a62-a1bb-70a9b8d2cd3e" targetNamespace="http://schemas.microsoft.com/office/2006/metadata/properties" ma:root="true" ma:fieldsID="f026c05f0c6cb8d63b28034f140e8bdc" ns2:_="" ns3:_="">
    <xsd:import namespace="ebda9b61-ce14-48a1-8bc8-69c55382f7b1"/>
    <xsd:import namespace="fdd5e187-1485-4a62-a1bb-70a9b8d2cd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a9b61-ce14-48a1-8bc8-69c55382f7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5e187-1485-4a62-a1bb-70a9b8d2c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d5e187-1485-4a62-a1bb-70a9b8d2cd3e">
      <UserInfo>
        <DisplayName>Melina ANGELO</DisplayName>
        <AccountId>119</AccountId>
        <AccountType/>
      </UserInfo>
      <UserInfo>
        <DisplayName>Georgia Mitsi</DisplayName>
        <AccountId>84</AccountId>
        <AccountType/>
      </UserInfo>
      <UserInfo>
        <DisplayName>Jingjing Wang</DisplayName>
        <AccountId>23</AccountId>
        <AccountType/>
      </UserInfo>
      <UserInfo>
        <DisplayName>Julien Dumail</DisplayName>
        <AccountId>106</AccountId>
        <AccountType/>
      </UserInfo>
      <UserInfo>
        <DisplayName>Angela Paradis</DisplayName>
        <AccountId>98</AccountId>
        <AccountType/>
      </UserInfo>
      <UserInfo>
        <DisplayName>Changyu Shen</DisplayName>
        <AccountId>96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CC9A486-417C-4D9B-9FF0-A4F06303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BB919-2C86-4FD0-B825-2F2F52BAE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a9b61-ce14-48a1-8bc8-69c55382f7b1"/>
    <ds:schemaRef ds:uri="fdd5e187-1485-4a62-a1bb-70a9b8d2c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63931E-30CD-4603-AEB3-6102C0D1705A}">
  <ds:schemaRefs>
    <ds:schemaRef ds:uri="http://schemas.microsoft.com/office/2006/metadata/properties"/>
    <ds:schemaRef ds:uri="http://schemas.microsoft.com/office/infopath/2007/PartnerControls"/>
    <ds:schemaRef ds:uri="fdd5e187-1485-4a62-a1bb-70a9b8d2cd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Clark</dc:creator>
  <cp:lastModifiedBy>Sarah Clark</cp:lastModifiedBy>
  <cp:revision>39</cp:revision>
  <dcterms:created xsi:type="dcterms:W3CDTF">2021-10-28T16:00:00Z</dcterms:created>
  <dcterms:modified xsi:type="dcterms:W3CDTF">2021-11-12T09:43:00Z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0x01010089BE2460F4204E4F85705BCF49681E5E</vt:lpwstr>
  </property>
</Properties>
</file>